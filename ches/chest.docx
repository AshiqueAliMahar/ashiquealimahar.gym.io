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017" w:rsidRDefault="00D94017" w:rsidP="00CC4AC6">
      <w:pPr>
        <w:shd w:val="clear" w:color="auto" w:fill="FFFFFF"/>
        <w:spacing w:after="0" w:line="240" w:lineRule="auto"/>
        <w:outlineLvl w:val="1"/>
      </w:pPr>
      <w:r>
        <w:t>pushups</w:t>
      </w:r>
    </w:p>
    <w:p w:rsidR="00D94017" w:rsidRPr="00D94017" w:rsidRDefault="00D94017" w:rsidP="00D94017">
      <w:pPr>
        <w:shd w:val="clear" w:color="auto" w:fill="FFFFFF"/>
        <w:spacing w:after="67" w:line="240" w:lineRule="auto"/>
        <w:rPr>
          <w:rFonts w:ascii="Arial" w:eastAsia="Times New Roman" w:hAnsi="Arial" w:cs="Arial"/>
          <w:color w:val="333333"/>
          <w:sz w:val="20"/>
          <w:szCs w:val="20"/>
        </w:rPr>
      </w:pPr>
      <w:hyperlink r:id="rId4" w:history="1">
        <w:r w:rsidRPr="00D94017">
          <w:rPr>
            <w:rFonts w:ascii="Arial" w:eastAsia="Times New Roman" w:hAnsi="Arial" w:cs="Arial"/>
            <w:color w:val="333333"/>
            <w:sz w:val="20"/>
            <w:szCs w:val="20"/>
            <w:bdr w:val="none" w:sz="0" w:space="0" w:color="auto" w:frame="1"/>
          </w:rPr>
          <w:br/>
        </w: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7" name="Picture 1" descr="Push Up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sh Ups">
                        <a:hlinkClick r:id="rId4"/>
                      </pic:cNvPr>
                      <pic:cNvPicPr>
                        <a:picLocks noChangeAspect="1" noChangeArrowheads="1"/>
                      </pic:cNvPicPr>
                    </pic:nvPicPr>
                    <pic:blipFill>
                      <a:blip r:embed="rId5"/>
                      <a:srcRect/>
                      <a:stretch>
                        <a:fillRect/>
                      </a:stretch>
                    </pic:blipFill>
                    <pic:spPr bwMode="auto">
                      <a:xfrm>
                        <a:off x="0" y="0"/>
                        <a:ext cx="956945" cy="882650"/>
                      </a:xfrm>
                      <a:prstGeom prst="rect">
                        <a:avLst/>
                      </a:prstGeom>
                      <a:noFill/>
                      <a:ln w="9525">
                        <a:noFill/>
                        <a:miter lim="800000"/>
                        <a:headEnd/>
                        <a:tailEnd/>
                      </a:ln>
                    </pic:spPr>
                  </pic:pic>
                </a:graphicData>
              </a:graphic>
            </wp:inline>
          </w:drawing>
        </w:r>
      </w:hyperlink>
    </w:p>
    <w:p w:rsidR="00D94017" w:rsidRPr="00D94017" w:rsidRDefault="00D94017" w:rsidP="00D94017">
      <w:pPr>
        <w:shd w:val="clear" w:color="auto" w:fill="FFFFFF"/>
        <w:spacing w:before="251" w:after="251" w:line="240" w:lineRule="auto"/>
        <w:rPr>
          <w:rFonts w:ascii="Arial" w:eastAsia="Times New Roman" w:hAnsi="Arial" w:cs="Arial"/>
          <w:color w:val="333333"/>
          <w:sz w:val="20"/>
          <w:szCs w:val="20"/>
        </w:rPr>
      </w:pPr>
      <w:r w:rsidRPr="00D94017">
        <w:rPr>
          <w:rFonts w:ascii="Arial" w:eastAsia="Times New Roman" w:hAnsi="Arial" w:cs="Arial"/>
          <w:color w:val="333333"/>
          <w:sz w:val="20"/>
          <w:szCs w:val="20"/>
        </w:rPr>
        <w:t>Target Muscles: Chest</w:t>
      </w:r>
    </w:p>
    <w:p w:rsidR="00D94017" w:rsidRPr="00D94017" w:rsidRDefault="00D94017" w:rsidP="00D94017">
      <w:pPr>
        <w:shd w:val="clear" w:color="auto" w:fill="FFFFFF"/>
        <w:spacing w:before="251" w:after="251" w:line="240" w:lineRule="auto"/>
        <w:rPr>
          <w:rFonts w:ascii="Arial" w:eastAsia="Times New Roman" w:hAnsi="Arial" w:cs="Arial"/>
          <w:color w:val="333333"/>
          <w:sz w:val="20"/>
          <w:szCs w:val="20"/>
        </w:rPr>
      </w:pPr>
      <w:r w:rsidRPr="00D94017">
        <w:rPr>
          <w:rFonts w:ascii="Arial" w:eastAsia="Times New Roman" w:hAnsi="Arial" w:cs="Arial"/>
          <w:color w:val="333333"/>
          <w:sz w:val="20"/>
          <w:szCs w:val="20"/>
        </w:rPr>
        <w:t>Equipment: None</w:t>
      </w:r>
    </w:p>
    <w:p w:rsidR="00D94017" w:rsidRPr="00D94017" w:rsidRDefault="00D94017" w:rsidP="00D94017">
      <w:pPr>
        <w:shd w:val="clear" w:color="auto" w:fill="FFFFFF"/>
        <w:spacing w:before="251" w:after="251" w:line="240" w:lineRule="auto"/>
        <w:rPr>
          <w:rFonts w:ascii="Arial" w:eastAsia="Times New Roman" w:hAnsi="Arial" w:cs="Arial"/>
          <w:color w:val="333333"/>
          <w:sz w:val="20"/>
          <w:szCs w:val="20"/>
        </w:rPr>
      </w:pPr>
      <w:r w:rsidRPr="00D94017">
        <w:rPr>
          <w:rFonts w:ascii="Arial" w:eastAsia="Times New Roman" w:hAnsi="Arial" w:cs="Arial"/>
          <w:color w:val="333333"/>
          <w:sz w:val="20"/>
          <w:szCs w:val="20"/>
        </w:rPr>
        <w:t>Instructions: Kneel down and place hands slightly wider than shoulder width. Keeping legs straight, push body up. Keep abs tight and back straight. Keep arms extended and in line with the chest. Shoulders can be slightly squeezed together (retracted). Throughout motion, shoulders form 90 degree angle to body. In a controlled motion, start lowering body until upper arms are approximately parallel to floor. Elbows must remain over hands. While maintaining the controlled motion, push body up to starting position without locking out elbows. Do not allow muscles to relax before next repetition.</w:t>
      </w:r>
    </w:p>
    <w:p w:rsidR="00D94017" w:rsidRDefault="00D94017" w:rsidP="00CC4AC6">
      <w:pPr>
        <w:shd w:val="clear" w:color="auto" w:fill="FFFFFF"/>
        <w:spacing w:after="0" w:line="240" w:lineRule="auto"/>
        <w:outlineLvl w:val="1"/>
      </w:pPr>
    </w:p>
    <w:p w:rsidR="00CC4AC6" w:rsidRPr="00CC4AC6" w:rsidRDefault="00496F4F" w:rsidP="00CC4AC6">
      <w:pPr>
        <w:shd w:val="clear" w:color="auto" w:fill="FFFFFF"/>
        <w:spacing w:after="0" w:line="240" w:lineRule="auto"/>
        <w:outlineLvl w:val="1"/>
        <w:rPr>
          <w:rFonts w:ascii="Georgia" w:eastAsia="Times New Roman" w:hAnsi="Georgia" w:cs="Arial"/>
          <w:b/>
          <w:bCs/>
          <w:color w:val="333333"/>
          <w:sz w:val="30"/>
          <w:szCs w:val="30"/>
        </w:rPr>
      </w:pPr>
      <w:hyperlink r:id="rId6" w:history="1">
        <w:r w:rsidR="00CC4AC6" w:rsidRPr="00CC4AC6">
          <w:rPr>
            <w:rFonts w:ascii="Georgia" w:eastAsia="Times New Roman" w:hAnsi="Georgia" w:cs="Arial"/>
            <w:b/>
            <w:bCs/>
            <w:color w:val="333333"/>
            <w:sz w:val="30"/>
            <w:u w:val="single"/>
          </w:rPr>
          <w:t>Incline Dumbbell Press</w:t>
        </w:r>
      </w:hyperlink>
    </w:p>
    <w:p w:rsidR="00CC4AC6" w:rsidRPr="00CC4AC6" w:rsidRDefault="00CC4AC6" w:rsidP="00CC4AC6">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1" name="Picture 1" descr="Incline Dumbbell Pres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ine Dumbbell Press">
                      <a:hlinkClick r:id="rId6"/>
                    </pic:cNvPr>
                    <pic:cNvPicPr>
                      <a:picLocks noChangeAspect="1" noChangeArrowheads="1"/>
                    </pic:cNvPicPr>
                  </pic:nvPicPr>
                  <pic:blipFill>
                    <a:blip r:embed="rId7"/>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Target Muscles: Upper Chest</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Equipment: Dumbbells and Bench</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Instructions: Lie face up with bench at 25 to 30 degree angle. Place feet flat on floor to maintain lower back in a flat or neutral position (slight arch). Keep arms vertical and dumbbells directly over chest with wrists straight. Keep shoulder blades squeezed together (retracted) and maintain position throughout entire exercise. Throughout motion, shoulders form 90 degree angle to body. In a controlled motion, start lowering dumbbells in a triangular manner until upper arms are approximately parallel to floor. Dumbbells must remain over elbows. While maintaining the controlled motion, push dumbbells up to starting position without locking out elbows. Do not allow muscles to relax before next repetition.</w:t>
      </w:r>
    </w:p>
    <w:p w:rsidR="00CC4AC6" w:rsidRPr="00CC4AC6" w:rsidRDefault="00CC4AC6" w:rsidP="00CC4AC6">
      <w:pPr>
        <w:shd w:val="clear" w:color="auto" w:fill="FFFFFF"/>
        <w:spacing w:after="0" w:line="240" w:lineRule="auto"/>
        <w:rPr>
          <w:rFonts w:ascii="Arial" w:eastAsia="Times New Roman" w:hAnsi="Arial" w:cs="Arial"/>
          <w:color w:val="333333"/>
          <w:sz w:val="19"/>
          <w:szCs w:val="19"/>
        </w:rPr>
      </w:pPr>
      <w:r w:rsidRPr="00CC4AC6">
        <w:rPr>
          <w:rFonts w:ascii="Arial" w:eastAsia="Times New Roman" w:hAnsi="Arial" w:cs="Arial"/>
          <w:color w:val="333333"/>
          <w:sz w:val="19"/>
        </w:rPr>
        <w:t>Tags: </w:t>
      </w:r>
      <w:hyperlink r:id="rId8" w:history="1">
        <w:r w:rsidRPr="00CC4AC6">
          <w:rPr>
            <w:rFonts w:ascii="Arial" w:eastAsia="Times New Roman" w:hAnsi="Arial" w:cs="Arial"/>
            <w:color w:val="333333"/>
            <w:sz w:val="19"/>
            <w:u w:val="single"/>
          </w:rPr>
          <w:t>Chest </w:t>
        </w:r>
      </w:hyperlink>
      <w:hyperlink r:id="rId9" w:history="1">
        <w:r w:rsidRPr="00CC4AC6">
          <w:rPr>
            <w:rFonts w:ascii="Arial" w:eastAsia="Times New Roman" w:hAnsi="Arial" w:cs="Arial"/>
            <w:color w:val="333333"/>
            <w:sz w:val="19"/>
            <w:u w:val="single"/>
          </w:rPr>
          <w:t>Dumbbell</w:t>
        </w:r>
      </w:hyperlink>
    </w:p>
    <w:p w:rsidR="00CC4AC6" w:rsidRPr="00CC4AC6" w:rsidRDefault="00496F4F" w:rsidP="00CC4AC6">
      <w:pPr>
        <w:shd w:val="clear" w:color="auto" w:fill="FFFFFF"/>
        <w:spacing w:after="0" w:line="240" w:lineRule="auto"/>
        <w:outlineLvl w:val="1"/>
        <w:rPr>
          <w:rFonts w:ascii="Georgia" w:eastAsia="Times New Roman" w:hAnsi="Georgia" w:cs="Arial"/>
          <w:b/>
          <w:bCs/>
          <w:color w:val="333333"/>
          <w:sz w:val="30"/>
          <w:szCs w:val="30"/>
        </w:rPr>
      </w:pPr>
      <w:hyperlink r:id="rId10" w:history="1">
        <w:r w:rsidR="00CC4AC6" w:rsidRPr="00CC4AC6">
          <w:rPr>
            <w:rFonts w:ascii="Georgia" w:eastAsia="Times New Roman" w:hAnsi="Georgia" w:cs="Arial"/>
            <w:b/>
            <w:bCs/>
            <w:color w:val="333333"/>
            <w:sz w:val="30"/>
            <w:u w:val="single"/>
          </w:rPr>
          <w:t>Flat Dumbbell Fly</w:t>
        </w:r>
      </w:hyperlink>
    </w:p>
    <w:p w:rsidR="00CC4AC6" w:rsidRPr="00CC4AC6" w:rsidRDefault="00CC4AC6" w:rsidP="00CC4AC6">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2" name="Picture 2" descr="Flat Dumbbell Fl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t Dumbbell Fly">
                      <a:hlinkClick r:id="rId10"/>
                    </pic:cNvPr>
                    <pic:cNvPicPr>
                      <a:picLocks noChangeAspect="1" noChangeArrowheads="1"/>
                    </pic:cNvPicPr>
                  </pic:nvPicPr>
                  <pic:blipFill>
                    <a:blip r:embed="rId11"/>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Target Muscles: Chest</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Equipment: Dumbbells and Bench</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lastRenderedPageBreak/>
        <w:t>Instructions: Lie face up on bench. Place feet flat on floor to maintain lower back in a flat or neutral position (slight arch). Keep arms vertical and dumbbells directly over chest with wrists straight. Keep shoulder blades squeezed together (retracted) and maintain position throughout entire exercise. Keep elbows fixed, maintaining a slight bend. Avoid bending the elbow joint during the exercise. Throughout motion, shoulders form 90 degree angle to body. In a controlled motion, start lowering dumbbells until upper arms are approximately parallel to floor. Keep elbows fixed, maintaining a slight bend. While maintaining the controlled motion, draw arms up to starting position. Do not allow muscles to relax before next repetition.</w:t>
      </w:r>
    </w:p>
    <w:p w:rsidR="00CC4AC6" w:rsidRPr="00CC4AC6" w:rsidRDefault="00CC4AC6" w:rsidP="00CC4AC6">
      <w:pPr>
        <w:shd w:val="clear" w:color="auto" w:fill="FFFFFF"/>
        <w:spacing w:after="0" w:line="240" w:lineRule="auto"/>
        <w:rPr>
          <w:rFonts w:ascii="Arial" w:eastAsia="Times New Roman" w:hAnsi="Arial" w:cs="Arial"/>
          <w:color w:val="333333"/>
          <w:sz w:val="19"/>
          <w:szCs w:val="19"/>
        </w:rPr>
      </w:pPr>
      <w:r w:rsidRPr="00CC4AC6">
        <w:rPr>
          <w:rFonts w:ascii="Arial" w:eastAsia="Times New Roman" w:hAnsi="Arial" w:cs="Arial"/>
          <w:color w:val="333333"/>
          <w:sz w:val="19"/>
        </w:rPr>
        <w:t>Tags: </w:t>
      </w:r>
      <w:hyperlink r:id="rId12" w:history="1">
        <w:r w:rsidRPr="00CC4AC6">
          <w:rPr>
            <w:rFonts w:ascii="Arial" w:eastAsia="Times New Roman" w:hAnsi="Arial" w:cs="Arial"/>
            <w:color w:val="333333"/>
            <w:sz w:val="19"/>
            <w:u w:val="single"/>
          </w:rPr>
          <w:t>Chest </w:t>
        </w:r>
      </w:hyperlink>
      <w:hyperlink r:id="rId13" w:history="1">
        <w:r w:rsidRPr="00CC4AC6">
          <w:rPr>
            <w:rFonts w:ascii="Arial" w:eastAsia="Times New Roman" w:hAnsi="Arial" w:cs="Arial"/>
            <w:color w:val="333333"/>
            <w:sz w:val="19"/>
            <w:u w:val="single"/>
          </w:rPr>
          <w:t>Dumbbell</w:t>
        </w:r>
      </w:hyperlink>
    </w:p>
    <w:p w:rsidR="00CC4AC6" w:rsidRPr="00CC4AC6" w:rsidRDefault="00496F4F" w:rsidP="00CC4AC6">
      <w:pPr>
        <w:shd w:val="clear" w:color="auto" w:fill="FFFFFF"/>
        <w:spacing w:after="0" w:line="240" w:lineRule="auto"/>
        <w:outlineLvl w:val="1"/>
        <w:rPr>
          <w:rFonts w:ascii="Georgia" w:eastAsia="Times New Roman" w:hAnsi="Georgia" w:cs="Arial"/>
          <w:b/>
          <w:bCs/>
          <w:color w:val="333333"/>
          <w:sz w:val="30"/>
          <w:szCs w:val="30"/>
        </w:rPr>
      </w:pPr>
      <w:hyperlink r:id="rId14" w:history="1">
        <w:r w:rsidR="00CC4AC6" w:rsidRPr="00CC4AC6">
          <w:rPr>
            <w:rFonts w:ascii="Georgia" w:eastAsia="Times New Roman" w:hAnsi="Georgia" w:cs="Arial"/>
            <w:b/>
            <w:bCs/>
            <w:color w:val="333333"/>
            <w:sz w:val="30"/>
            <w:u w:val="single"/>
          </w:rPr>
          <w:t>Dumbbell Pullovers</w:t>
        </w:r>
      </w:hyperlink>
    </w:p>
    <w:p w:rsidR="00CC4AC6" w:rsidRPr="00CC4AC6" w:rsidRDefault="00CC4AC6" w:rsidP="00CC4AC6">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3" name="Picture 3" descr="Dumbbell Pullove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mbbell Pullovers">
                      <a:hlinkClick r:id="rId14"/>
                    </pic:cNvPr>
                    <pic:cNvPicPr>
                      <a:picLocks noChangeAspect="1" noChangeArrowheads="1"/>
                    </pic:cNvPicPr>
                  </pic:nvPicPr>
                  <pic:blipFill>
                    <a:blip r:embed="rId15"/>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Target Muscles: Upper Chest</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Equipment: Dumbbell and Bench</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Instructions: Lie face up on bench. Place feet flat on floor. Keep arms perpendicular to the floor with dumbbell locked in hands. Keep elbows fixed, maintaining a slight bend. Stay in good body alignment (abs tight, chest up, back straight). In a controlled motion, keeping elbows fixed, begin lowering arms over head. Avoid lowering dumbbell past head. Stretch lat muscles to a comfortable position without compromising form; avoid excessive arching of the low back. While maintaining the controlled motion, contract lat muscles and return arms to starting position. Do not allow muscles to relax before next repetition.</w:t>
      </w:r>
    </w:p>
    <w:p w:rsidR="00CC4AC6" w:rsidRPr="00CC4AC6" w:rsidRDefault="00CC4AC6" w:rsidP="00CC4AC6">
      <w:pPr>
        <w:shd w:val="clear" w:color="auto" w:fill="FFFFFF"/>
        <w:spacing w:after="0" w:line="240" w:lineRule="auto"/>
        <w:rPr>
          <w:rFonts w:ascii="Arial" w:eastAsia="Times New Roman" w:hAnsi="Arial" w:cs="Arial"/>
          <w:color w:val="333333"/>
          <w:sz w:val="19"/>
          <w:szCs w:val="19"/>
        </w:rPr>
      </w:pPr>
      <w:r w:rsidRPr="00CC4AC6">
        <w:rPr>
          <w:rFonts w:ascii="Arial" w:eastAsia="Times New Roman" w:hAnsi="Arial" w:cs="Arial"/>
          <w:color w:val="333333"/>
          <w:sz w:val="19"/>
        </w:rPr>
        <w:t>Tags: </w:t>
      </w:r>
      <w:hyperlink r:id="rId16" w:history="1">
        <w:r w:rsidRPr="00CC4AC6">
          <w:rPr>
            <w:rFonts w:ascii="Arial" w:eastAsia="Times New Roman" w:hAnsi="Arial" w:cs="Arial"/>
            <w:color w:val="333333"/>
            <w:sz w:val="19"/>
            <w:u w:val="single"/>
          </w:rPr>
          <w:t>Chest </w:t>
        </w:r>
      </w:hyperlink>
      <w:hyperlink r:id="rId17" w:history="1">
        <w:r w:rsidRPr="00CC4AC6">
          <w:rPr>
            <w:rFonts w:ascii="Arial" w:eastAsia="Times New Roman" w:hAnsi="Arial" w:cs="Arial"/>
            <w:color w:val="333333"/>
            <w:sz w:val="19"/>
            <w:u w:val="single"/>
          </w:rPr>
          <w:t>Dumbbell</w:t>
        </w:r>
      </w:hyperlink>
    </w:p>
    <w:p w:rsidR="00CC4AC6" w:rsidRPr="00CC4AC6" w:rsidRDefault="00496F4F" w:rsidP="00CC4AC6">
      <w:pPr>
        <w:shd w:val="clear" w:color="auto" w:fill="FFFFFF"/>
        <w:spacing w:after="0" w:line="240" w:lineRule="auto"/>
        <w:outlineLvl w:val="1"/>
        <w:rPr>
          <w:rFonts w:ascii="Georgia" w:eastAsia="Times New Roman" w:hAnsi="Georgia" w:cs="Arial"/>
          <w:b/>
          <w:bCs/>
          <w:color w:val="333333"/>
          <w:sz w:val="30"/>
          <w:szCs w:val="30"/>
        </w:rPr>
      </w:pPr>
      <w:hyperlink r:id="rId18" w:history="1">
        <w:r w:rsidR="00CC4AC6" w:rsidRPr="00CC4AC6">
          <w:rPr>
            <w:rFonts w:ascii="Georgia" w:eastAsia="Times New Roman" w:hAnsi="Georgia" w:cs="Arial"/>
            <w:b/>
            <w:bCs/>
            <w:color w:val="333333"/>
            <w:sz w:val="30"/>
            <w:u w:val="single"/>
          </w:rPr>
          <w:t>Bench Press With Barbell</w:t>
        </w:r>
      </w:hyperlink>
    </w:p>
    <w:p w:rsidR="00CC4AC6" w:rsidRPr="00CC4AC6" w:rsidRDefault="00CC4AC6" w:rsidP="00CC4AC6">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4" name="Picture 4" descr="Bench Press With Barbel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nch Press With Barbell">
                      <a:hlinkClick r:id="rId18"/>
                    </pic:cNvPr>
                    <pic:cNvPicPr>
                      <a:picLocks noChangeAspect="1" noChangeArrowheads="1"/>
                    </pic:cNvPicPr>
                  </pic:nvPicPr>
                  <pic:blipFill>
                    <a:blip r:embed="rId19"/>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Target Muscles: Chest</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Equipment: Barbell and Bench</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Instructions: Lie face up on bench. Place feet flat on floor to maintain lower back in a flat or neutral position (slight arch). Grip bar with hands slightly wider than shoulder width. Keep arms vertical and bar directly over chest with wrists straight. Keep shoulder blades squeezed together (retracted) and maintain position throughout entire exercise. Throughout motion, shoulders form 90 degree angle to body. In a controlled motion, start lowering bar until upper arms are approximately parallel to floor. Hands must remain over elbows. While maintaining the controlled motion, push bar up to starting position without locking out elbows. Do not allow muscles to relax before next repetition.</w:t>
      </w:r>
    </w:p>
    <w:p w:rsidR="00CC4AC6" w:rsidRPr="00CC4AC6" w:rsidRDefault="00CC4AC6" w:rsidP="00CC4AC6">
      <w:pPr>
        <w:shd w:val="clear" w:color="auto" w:fill="FFFFFF"/>
        <w:spacing w:after="0"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 Video:   </w:t>
      </w:r>
      <w:hyperlink r:id="rId20" w:tgtFrame="_blank" w:history="1">
        <w:r w:rsidRPr="00CC4AC6">
          <w:rPr>
            <w:rFonts w:ascii="Arial" w:eastAsia="Times New Roman" w:hAnsi="Arial" w:cs="Arial"/>
            <w:color w:val="333333"/>
            <w:sz w:val="20"/>
            <w:u w:val="single"/>
          </w:rPr>
          <w:t>Male</w:t>
        </w:r>
      </w:hyperlink>
      <w:r w:rsidRPr="00CC4AC6">
        <w:rPr>
          <w:rFonts w:ascii="Arial" w:eastAsia="Times New Roman" w:hAnsi="Arial" w:cs="Arial"/>
          <w:color w:val="333333"/>
          <w:sz w:val="20"/>
          <w:szCs w:val="20"/>
        </w:rPr>
        <w:t>     </w:t>
      </w:r>
      <w:hyperlink r:id="rId21" w:tgtFrame="_blank" w:history="1">
        <w:r w:rsidRPr="00CC4AC6">
          <w:rPr>
            <w:rFonts w:ascii="Arial" w:eastAsia="Times New Roman" w:hAnsi="Arial" w:cs="Arial"/>
            <w:color w:val="333333"/>
            <w:sz w:val="20"/>
            <w:u w:val="single"/>
          </w:rPr>
          <w:t>Female</w:t>
        </w:r>
      </w:hyperlink>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Tips do execute a proper bench press and get the best results:</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lastRenderedPageBreak/>
        <w:t>Lifting the bar</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Hold the bar above your sternum at the beginning</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Make sure your wrists are straight</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Push your heels into the floor</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Squeeze your shoulder blades down and together and hold them as tight as you can during each set. This creates a stronger foundation for you to press from, which allows you to generate greater force.</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Lowering the weight</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Make sure the bar is directly above your elbows at all times.</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Lower the bar to your sternum.</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Drive your head, upper back, and shoulders into the bench.</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Don’t allow your butt or hips to raise up off the bench.</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Pull your elbows toward your sides.</w:t>
      </w:r>
    </w:p>
    <w:p w:rsidR="00CC4AC6" w:rsidRPr="00CC4AC6" w:rsidRDefault="00CC4AC6" w:rsidP="00CC4AC6">
      <w:pPr>
        <w:shd w:val="clear" w:color="auto" w:fill="FFFFFF"/>
        <w:spacing w:after="0" w:line="240" w:lineRule="auto"/>
        <w:rPr>
          <w:rFonts w:ascii="Arial" w:eastAsia="Times New Roman" w:hAnsi="Arial" w:cs="Arial"/>
          <w:color w:val="333333"/>
          <w:sz w:val="19"/>
          <w:szCs w:val="19"/>
        </w:rPr>
      </w:pPr>
      <w:r w:rsidRPr="00CC4AC6">
        <w:rPr>
          <w:rFonts w:ascii="Arial" w:eastAsia="Times New Roman" w:hAnsi="Arial" w:cs="Arial"/>
          <w:color w:val="333333"/>
          <w:sz w:val="19"/>
        </w:rPr>
        <w:t>Tags: </w:t>
      </w:r>
      <w:hyperlink r:id="rId22" w:history="1">
        <w:r w:rsidRPr="00CC4AC6">
          <w:rPr>
            <w:rFonts w:ascii="Arial" w:eastAsia="Times New Roman" w:hAnsi="Arial" w:cs="Arial"/>
            <w:color w:val="333333"/>
            <w:sz w:val="19"/>
            <w:u w:val="single"/>
          </w:rPr>
          <w:t>Chest </w:t>
        </w:r>
      </w:hyperlink>
      <w:hyperlink r:id="rId23" w:history="1">
        <w:r w:rsidRPr="00CC4AC6">
          <w:rPr>
            <w:rFonts w:ascii="Arial" w:eastAsia="Times New Roman" w:hAnsi="Arial" w:cs="Arial"/>
            <w:color w:val="333333"/>
            <w:sz w:val="19"/>
            <w:u w:val="single"/>
          </w:rPr>
          <w:t>Barbell</w:t>
        </w:r>
      </w:hyperlink>
    </w:p>
    <w:p w:rsidR="00CC4AC6" w:rsidRPr="00CC4AC6" w:rsidRDefault="00496F4F" w:rsidP="00CC4AC6">
      <w:pPr>
        <w:shd w:val="clear" w:color="auto" w:fill="FFFFFF"/>
        <w:spacing w:after="0" w:line="240" w:lineRule="auto"/>
        <w:outlineLvl w:val="1"/>
        <w:rPr>
          <w:rFonts w:ascii="Georgia" w:eastAsia="Times New Roman" w:hAnsi="Georgia" w:cs="Arial"/>
          <w:b/>
          <w:bCs/>
          <w:color w:val="333333"/>
          <w:sz w:val="30"/>
          <w:szCs w:val="30"/>
        </w:rPr>
      </w:pPr>
      <w:hyperlink r:id="rId24" w:history="1">
        <w:r w:rsidR="00CC4AC6" w:rsidRPr="00CC4AC6">
          <w:rPr>
            <w:rFonts w:ascii="Georgia" w:eastAsia="Times New Roman" w:hAnsi="Georgia" w:cs="Arial"/>
            <w:b/>
            <w:bCs/>
            <w:color w:val="333333"/>
            <w:sz w:val="30"/>
            <w:u w:val="single"/>
          </w:rPr>
          <w:t>Dumbbell Flat Bench Press</w:t>
        </w:r>
      </w:hyperlink>
    </w:p>
    <w:p w:rsidR="00CC4AC6" w:rsidRPr="00CC4AC6" w:rsidRDefault="00CC4AC6" w:rsidP="00CC4AC6">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5" name="Picture 5" descr="Dumbbell Flat Bench Pres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mbbell Flat Bench Press">
                      <a:hlinkClick r:id="rId24"/>
                    </pic:cNvPr>
                    <pic:cNvPicPr>
                      <a:picLocks noChangeAspect="1" noChangeArrowheads="1"/>
                    </pic:cNvPicPr>
                  </pic:nvPicPr>
                  <pic:blipFill>
                    <a:blip r:embed="rId25"/>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Target Muscles: Chest</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Equipment: Dumbbells</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Start: Lie on a flat bench holding two dumbbells up over your middle chest with an overhand grip and straight arms.</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Finish: Pinching your shoulder blades back, bend your elbows and slowly lower the dumbbells until they're right next to your armpits, a few inches higher than chest level. Pause, then press the dumbbells back up, bringing your hands close together without clanking the weights.</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 </w:t>
      </w:r>
    </w:p>
    <w:p w:rsidR="00CC4AC6" w:rsidRPr="00CC4AC6" w:rsidRDefault="00CC4AC6" w:rsidP="00CC4AC6">
      <w:pPr>
        <w:shd w:val="clear" w:color="auto" w:fill="FFFFFF"/>
        <w:spacing w:after="0" w:line="240" w:lineRule="auto"/>
        <w:rPr>
          <w:rFonts w:ascii="Arial" w:eastAsia="Times New Roman" w:hAnsi="Arial" w:cs="Arial"/>
          <w:color w:val="333333"/>
          <w:sz w:val="19"/>
          <w:szCs w:val="19"/>
        </w:rPr>
      </w:pPr>
      <w:r w:rsidRPr="00CC4AC6">
        <w:rPr>
          <w:rFonts w:ascii="Arial" w:eastAsia="Times New Roman" w:hAnsi="Arial" w:cs="Arial"/>
          <w:color w:val="333333"/>
          <w:sz w:val="19"/>
        </w:rPr>
        <w:t>Tags: </w:t>
      </w:r>
      <w:hyperlink r:id="rId26" w:history="1">
        <w:r w:rsidRPr="00CC4AC6">
          <w:rPr>
            <w:rFonts w:ascii="Arial" w:eastAsia="Times New Roman" w:hAnsi="Arial" w:cs="Arial"/>
            <w:color w:val="333333"/>
            <w:sz w:val="19"/>
            <w:u w:val="single"/>
          </w:rPr>
          <w:t>Chest </w:t>
        </w:r>
      </w:hyperlink>
      <w:hyperlink r:id="rId27" w:history="1">
        <w:r w:rsidRPr="00CC4AC6">
          <w:rPr>
            <w:rFonts w:ascii="Arial" w:eastAsia="Times New Roman" w:hAnsi="Arial" w:cs="Arial"/>
            <w:color w:val="333333"/>
            <w:sz w:val="19"/>
            <w:u w:val="single"/>
          </w:rPr>
          <w:t>Dumbbell</w:t>
        </w:r>
      </w:hyperlink>
    </w:p>
    <w:p w:rsidR="00CC4AC6" w:rsidRPr="00CC4AC6" w:rsidRDefault="00496F4F" w:rsidP="00CC4AC6">
      <w:pPr>
        <w:shd w:val="clear" w:color="auto" w:fill="FFFFFF"/>
        <w:spacing w:after="0" w:line="240" w:lineRule="auto"/>
        <w:outlineLvl w:val="1"/>
        <w:rPr>
          <w:rFonts w:ascii="Georgia" w:eastAsia="Times New Roman" w:hAnsi="Georgia" w:cs="Arial"/>
          <w:b/>
          <w:bCs/>
          <w:color w:val="333333"/>
          <w:sz w:val="30"/>
          <w:szCs w:val="30"/>
        </w:rPr>
      </w:pPr>
      <w:hyperlink r:id="rId28" w:history="1">
        <w:r w:rsidR="00CC4AC6" w:rsidRPr="00CC4AC6">
          <w:rPr>
            <w:rFonts w:ascii="Georgia" w:eastAsia="Times New Roman" w:hAnsi="Georgia" w:cs="Arial"/>
            <w:b/>
            <w:bCs/>
            <w:color w:val="333333"/>
            <w:sz w:val="30"/>
            <w:u w:val="single"/>
          </w:rPr>
          <w:t>Decline Barbell Bench Press</w:t>
        </w:r>
      </w:hyperlink>
    </w:p>
    <w:p w:rsidR="00CC4AC6" w:rsidRPr="00CC4AC6" w:rsidRDefault="00CC4AC6" w:rsidP="00CC4AC6">
      <w:pPr>
        <w:shd w:val="clear" w:color="auto" w:fill="FFFFFF"/>
        <w:spacing w:after="67" w:line="240" w:lineRule="auto"/>
        <w:rPr>
          <w:rFonts w:ascii="Arial" w:eastAsia="Times New Roman" w:hAnsi="Arial" w:cs="Arial"/>
          <w:color w:val="333333"/>
          <w:sz w:val="20"/>
          <w:szCs w:val="20"/>
        </w:rPr>
      </w:pPr>
      <w:r>
        <w:rPr>
          <w:rFonts w:ascii="Arial" w:eastAsia="Times New Roman" w:hAnsi="Arial" w:cs="Arial"/>
          <w:noProof/>
          <w:color w:val="333333"/>
          <w:sz w:val="20"/>
          <w:szCs w:val="20"/>
          <w:bdr w:val="none" w:sz="0" w:space="0" w:color="auto" w:frame="1"/>
        </w:rPr>
        <w:drawing>
          <wp:inline distT="0" distB="0" distL="0" distR="0">
            <wp:extent cx="956945" cy="882650"/>
            <wp:effectExtent l="19050" t="0" r="0" b="0"/>
            <wp:docPr id="6" name="Picture 6" descr="Decline Barbell Bench Pres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line Barbell Bench Press">
                      <a:hlinkClick r:id="rId28"/>
                    </pic:cNvPr>
                    <pic:cNvPicPr>
                      <a:picLocks noChangeAspect="1" noChangeArrowheads="1"/>
                    </pic:cNvPicPr>
                  </pic:nvPicPr>
                  <pic:blipFill>
                    <a:blip r:embed="rId29"/>
                    <a:srcRect/>
                    <a:stretch>
                      <a:fillRect/>
                    </a:stretch>
                  </pic:blipFill>
                  <pic:spPr bwMode="auto">
                    <a:xfrm>
                      <a:off x="0" y="0"/>
                      <a:ext cx="956945" cy="882650"/>
                    </a:xfrm>
                    <a:prstGeom prst="rect">
                      <a:avLst/>
                    </a:prstGeom>
                    <a:noFill/>
                    <a:ln w="9525">
                      <a:noFill/>
                      <a:miter lim="800000"/>
                      <a:headEnd/>
                      <a:tailEnd/>
                    </a:ln>
                  </pic:spPr>
                </pic:pic>
              </a:graphicData>
            </a:graphic>
          </wp:inline>
        </w:drawing>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lastRenderedPageBreak/>
        <w:t>Target Muscles: Lower Chest</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Equipment: Barbell and Bench</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Start: Lie on a decline bench with your lower shins hooked beneath the leg supports at the end. Hold the barbell with a full, overhand grip that's slightly wider than shoulder-width. Set it directly over your lower chest.</w:t>
      </w:r>
    </w:p>
    <w:p w:rsidR="00CC4AC6" w:rsidRPr="00CC4AC6" w:rsidRDefault="00CC4AC6" w:rsidP="00CC4AC6">
      <w:pPr>
        <w:shd w:val="clear" w:color="auto" w:fill="FFFFFF"/>
        <w:spacing w:before="251" w:after="251" w:line="240" w:lineRule="auto"/>
        <w:rPr>
          <w:rFonts w:ascii="Arial" w:eastAsia="Times New Roman" w:hAnsi="Arial" w:cs="Arial"/>
          <w:color w:val="333333"/>
          <w:sz w:val="20"/>
          <w:szCs w:val="20"/>
        </w:rPr>
      </w:pPr>
      <w:r w:rsidRPr="00CC4AC6">
        <w:rPr>
          <w:rFonts w:ascii="Arial" w:eastAsia="Times New Roman" w:hAnsi="Arial" w:cs="Arial"/>
          <w:color w:val="333333"/>
          <w:sz w:val="20"/>
          <w:szCs w:val="20"/>
        </w:rPr>
        <w:t>Finish: Lower the bar slowly and in control to just an inch or two above your chest before pausing momentarily ad then pressing it back up.</w:t>
      </w:r>
    </w:p>
    <w:p w:rsidR="00CC4AC6" w:rsidRPr="00CC4AC6" w:rsidRDefault="00CC4AC6" w:rsidP="00CC4AC6">
      <w:pPr>
        <w:shd w:val="clear" w:color="auto" w:fill="FFFFFF"/>
        <w:spacing w:after="33" w:line="240" w:lineRule="auto"/>
        <w:rPr>
          <w:rFonts w:ascii="Arial" w:eastAsia="Times New Roman" w:hAnsi="Arial" w:cs="Arial"/>
          <w:color w:val="333333"/>
          <w:sz w:val="19"/>
          <w:szCs w:val="19"/>
        </w:rPr>
      </w:pPr>
      <w:r w:rsidRPr="00CC4AC6">
        <w:rPr>
          <w:rFonts w:ascii="Arial" w:eastAsia="Times New Roman" w:hAnsi="Arial" w:cs="Arial"/>
          <w:color w:val="333333"/>
          <w:sz w:val="19"/>
        </w:rPr>
        <w:t>Tags: </w:t>
      </w:r>
      <w:hyperlink r:id="rId30" w:history="1">
        <w:r w:rsidRPr="00CC4AC6">
          <w:rPr>
            <w:rFonts w:ascii="Arial" w:eastAsia="Times New Roman" w:hAnsi="Arial" w:cs="Arial"/>
            <w:color w:val="333333"/>
            <w:sz w:val="19"/>
            <w:u w:val="single"/>
          </w:rPr>
          <w:t>Chest </w:t>
        </w:r>
      </w:hyperlink>
      <w:hyperlink r:id="rId31" w:history="1">
        <w:r w:rsidRPr="00CC4AC6">
          <w:rPr>
            <w:rFonts w:ascii="Arial" w:eastAsia="Times New Roman" w:hAnsi="Arial" w:cs="Arial"/>
            <w:color w:val="333333"/>
            <w:sz w:val="19"/>
            <w:u w:val="single"/>
          </w:rPr>
          <w:t>Barbell</w:t>
        </w:r>
      </w:hyperlink>
    </w:p>
    <w:p w:rsidR="00CC4AC6" w:rsidRPr="00CC4AC6" w:rsidRDefault="00CC4AC6" w:rsidP="00CC4AC6">
      <w:pPr>
        <w:pBdr>
          <w:top w:val="single" w:sz="24" w:space="7" w:color="CCCCCC"/>
          <w:bottom w:val="single" w:sz="6" w:space="4" w:color="DDDDDD"/>
        </w:pBdr>
        <w:shd w:val="clear" w:color="auto" w:fill="FFFFFF"/>
        <w:spacing w:after="67" w:line="240" w:lineRule="auto"/>
        <w:outlineLvl w:val="2"/>
        <w:rPr>
          <w:ins w:id="0" w:author="Unknown"/>
          <w:rFonts w:ascii="Arial Narrow" w:eastAsia="Times New Roman" w:hAnsi="Arial Narrow" w:cs="Arial"/>
          <w:caps/>
          <w:color w:val="000000"/>
          <w:sz w:val="25"/>
          <w:szCs w:val="25"/>
        </w:rPr>
      </w:pPr>
      <w:ins w:id="1" w:author="Unknown">
        <w:r w:rsidRPr="00CC4AC6">
          <w:rPr>
            <w:rFonts w:ascii="Arial Narrow" w:eastAsia="Times New Roman" w:hAnsi="Arial Narrow" w:cs="Arial"/>
            <w:caps/>
            <w:color w:val="000000"/>
            <w:sz w:val="25"/>
            <w:szCs w:val="25"/>
            <w:bdr w:val="none" w:sz="0" w:space="0" w:color="auto" w:frame="1"/>
          </w:rPr>
          <w:t>FIND AN </w:t>
        </w:r>
      </w:ins>
    </w:p>
    <w:p w:rsidR="00617EFE" w:rsidRDefault="00617EFE"/>
    <w:sectPr w:rsidR="00617EFE" w:rsidSect="00496F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CC4AC6"/>
    <w:rsid w:val="00496F4F"/>
    <w:rsid w:val="00617EFE"/>
    <w:rsid w:val="00CC4AC6"/>
    <w:rsid w:val="00D94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4F"/>
  </w:style>
  <w:style w:type="paragraph" w:styleId="Heading2">
    <w:name w:val="heading 2"/>
    <w:basedOn w:val="Normal"/>
    <w:link w:val="Heading2Char"/>
    <w:uiPriority w:val="9"/>
    <w:qFormat/>
    <w:rsid w:val="00CC4A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4A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A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4AC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C4AC6"/>
    <w:rPr>
      <w:color w:val="0000FF"/>
      <w:u w:val="single"/>
    </w:rPr>
  </w:style>
  <w:style w:type="paragraph" w:styleId="NormalWeb">
    <w:name w:val="Normal (Web)"/>
    <w:basedOn w:val="Normal"/>
    <w:uiPriority w:val="99"/>
    <w:semiHidden/>
    <w:unhideWhenUsed/>
    <w:rsid w:val="00CC4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taglabel">
    <w:name w:val="cp_tag_label"/>
    <w:basedOn w:val="DefaultParagraphFont"/>
    <w:rsid w:val="00CC4AC6"/>
  </w:style>
  <w:style w:type="character" w:customStyle="1" w:styleId="cptag">
    <w:name w:val="cp_tag"/>
    <w:basedOn w:val="DefaultParagraphFont"/>
    <w:rsid w:val="00CC4AC6"/>
  </w:style>
  <w:style w:type="paragraph" w:styleId="BalloonText">
    <w:name w:val="Balloon Text"/>
    <w:basedOn w:val="Normal"/>
    <w:link w:val="BalloonTextChar"/>
    <w:uiPriority w:val="99"/>
    <w:semiHidden/>
    <w:unhideWhenUsed/>
    <w:rsid w:val="00CC4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A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709237">
      <w:bodyDiv w:val="1"/>
      <w:marLeft w:val="0"/>
      <w:marRight w:val="0"/>
      <w:marTop w:val="0"/>
      <w:marBottom w:val="0"/>
      <w:divBdr>
        <w:top w:val="none" w:sz="0" w:space="0" w:color="auto"/>
        <w:left w:val="none" w:sz="0" w:space="0" w:color="auto"/>
        <w:bottom w:val="none" w:sz="0" w:space="0" w:color="auto"/>
        <w:right w:val="none" w:sz="0" w:space="0" w:color="auto"/>
      </w:divBdr>
      <w:divsChild>
        <w:div w:id="2020429814">
          <w:marLeft w:val="0"/>
          <w:marRight w:val="0"/>
          <w:marTop w:val="0"/>
          <w:marBottom w:val="0"/>
          <w:divBdr>
            <w:top w:val="none" w:sz="0" w:space="0" w:color="auto"/>
            <w:left w:val="none" w:sz="0" w:space="0" w:color="auto"/>
            <w:bottom w:val="none" w:sz="0" w:space="0" w:color="auto"/>
            <w:right w:val="none" w:sz="0" w:space="0" w:color="auto"/>
          </w:divBdr>
          <w:divsChild>
            <w:div w:id="727266087">
              <w:marLeft w:val="0"/>
              <w:marRight w:val="0"/>
              <w:marTop w:val="0"/>
              <w:marBottom w:val="0"/>
              <w:divBdr>
                <w:top w:val="none" w:sz="0" w:space="0" w:color="auto"/>
                <w:left w:val="none" w:sz="0" w:space="0" w:color="auto"/>
                <w:bottom w:val="none" w:sz="0" w:space="0" w:color="auto"/>
                <w:right w:val="none" w:sz="0" w:space="0" w:color="auto"/>
              </w:divBdr>
              <w:divsChild>
                <w:div w:id="348144275">
                  <w:marLeft w:val="0"/>
                  <w:marRight w:val="0"/>
                  <w:marTop w:val="0"/>
                  <w:marBottom w:val="0"/>
                  <w:divBdr>
                    <w:top w:val="none" w:sz="0" w:space="0" w:color="auto"/>
                    <w:left w:val="none" w:sz="0" w:space="0" w:color="auto"/>
                    <w:bottom w:val="none" w:sz="0" w:space="0" w:color="auto"/>
                    <w:right w:val="none" w:sz="0" w:space="0" w:color="auto"/>
                  </w:divBdr>
                  <w:divsChild>
                    <w:div w:id="736436647">
                      <w:marLeft w:val="0"/>
                      <w:marRight w:val="0"/>
                      <w:marTop w:val="0"/>
                      <w:marBottom w:val="0"/>
                      <w:divBdr>
                        <w:top w:val="none" w:sz="0" w:space="0" w:color="auto"/>
                        <w:left w:val="none" w:sz="0" w:space="0" w:color="auto"/>
                        <w:bottom w:val="none" w:sz="0" w:space="0" w:color="auto"/>
                        <w:right w:val="none" w:sz="0" w:space="0" w:color="auto"/>
                      </w:divBdr>
                      <w:divsChild>
                        <w:div w:id="1210144391">
                          <w:marLeft w:val="0"/>
                          <w:marRight w:val="0"/>
                          <w:marTop w:val="0"/>
                          <w:marBottom w:val="0"/>
                          <w:divBdr>
                            <w:top w:val="none" w:sz="0" w:space="0" w:color="auto"/>
                            <w:left w:val="none" w:sz="0" w:space="0" w:color="auto"/>
                            <w:bottom w:val="none" w:sz="0" w:space="0" w:color="auto"/>
                            <w:right w:val="none" w:sz="0" w:space="0" w:color="auto"/>
                          </w:divBdr>
                          <w:divsChild>
                            <w:div w:id="1680155435">
                              <w:marLeft w:val="0"/>
                              <w:marRight w:val="0"/>
                              <w:marTop w:val="0"/>
                              <w:marBottom w:val="0"/>
                              <w:divBdr>
                                <w:top w:val="none" w:sz="0" w:space="0" w:color="auto"/>
                                <w:left w:val="none" w:sz="0" w:space="0" w:color="auto"/>
                                <w:bottom w:val="none" w:sz="0" w:space="0" w:color="auto"/>
                                <w:right w:val="none" w:sz="0" w:space="0" w:color="auto"/>
                              </w:divBdr>
                              <w:divsChild>
                                <w:div w:id="1519387584">
                                  <w:marLeft w:val="33"/>
                                  <w:marRight w:val="33"/>
                                  <w:marTop w:val="33"/>
                                  <w:marBottom w:val="33"/>
                                  <w:divBdr>
                                    <w:top w:val="none" w:sz="0" w:space="7" w:color="auto"/>
                                    <w:left w:val="single" w:sz="6" w:space="13" w:color="CCCCCC"/>
                                    <w:bottom w:val="single" w:sz="6" w:space="7" w:color="CCCCCC"/>
                                    <w:right w:val="single" w:sz="6" w:space="13" w:color="CCCCCC"/>
                                  </w:divBdr>
                                  <w:divsChild>
                                    <w:div w:id="1617787641">
                                      <w:marLeft w:val="0"/>
                                      <w:marRight w:val="0"/>
                                      <w:marTop w:val="0"/>
                                      <w:marBottom w:val="0"/>
                                      <w:divBdr>
                                        <w:top w:val="none" w:sz="0" w:space="0" w:color="auto"/>
                                        <w:left w:val="none" w:sz="0" w:space="0" w:color="auto"/>
                                        <w:bottom w:val="none" w:sz="0" w:space="0" w:color="auto"/>
                                        <w:right w:val="none" w:sz="0" w:space="0" w:color="auto"/>
                                      </w:divBdr>
                                      <w:divsChild>
                                        <w:div w:id="219054049">
                                          <w:marLeft w:val="0"/>
                                          <w:marRight w:val="0"/>
                                          <w:marTop w:val="0"/>
                                          <w:marBottom w:val="0"/>
                                          <w:divBdr>
                                            <w:top w:val="dotted" w:sz="6" w:space="7" w:color="C0C0C0"/>
                                            <w:left w:val="none" w:sz="0" w:space="0" w:color="auto"/>
                                            <w:bottom w:val="none" w:sz="0" w:space="7" w:color="auto"/>
                                            <w:right w:val="none" w:sz="0" w:space="0" w:color="auto"/>
                                          </w:divBdr>
                                          <w:divsChild>
                                            <w:div w:id="187836647">
                                              <w:marLeft w:val="0"/>
                                              <w:marRight w:val="0"/>
                                              <w:marTop w:val="0"/>
                                              <w:marBottom w:val="0"/>
                                              <w:divBdr>
                                                <w:top w:val="none" w:sz="0" w:space="0" w:color="auto"/>
                                                <w:left w:val="none" w:sz="0" w:space="0" w:color="auto"/>
                                                <w:bottom w:val="none" w:sz="0" w:space="0" w:color="auto"/>
                                                <w:right w:val="none" w:sz="0" w:space="0" w:color="auto"/>
                                              </w:divBdr>
                                              <w:divsChild>
                                                <w:div w:id="1494446315">
                                                  <w:marLeft w:val="0"/>
                                                  <w:marRight w:val="67"/>
                                                  <w:marTop w:val="0"/>
                                                  <w:marBottom w:val="67"/>
                                                  <w:divBdr>
                                                    <w:top w:val="none" w:sz="0" w:space="0" w:color="auto"/>
                                                    <w:left w:val="none" w:sz="0" w:space="0" w:color="auto"/>
                                                    <w:bottom w:val="none" w:sz="0" w:space="0" w:color="auto"/>
                                                    <w:right w:val="none" w:sz="0" w:space="0" w:color="auto"/>
                                                  </w:divBdr>
                                                </w:div>
                                              </w:divsChild>
                                            </w:div>
                                            <w:div w:id="1268122094">
                                              <w:marLeft w:val="0"/>
                                              <w:marRight w:val="0"/>
                                              <w:marTop w:val="0"/>
                                              <w:marBottom w:val="0"/>
                                              <w:divBdr>
                                                <w:top w:val="none" w:sz="0" w:space="0" w:color="auto"/>
                                                <w:left w:val="none" w:sz="0" w:space="0" w:color="auto"/>
                                                <w:bottom w:val="none" w:sz="0" w:space="0" w:color="auto"/>
                                                <w:right w:val="none" w:sz="0" w:space="0" w:color="auto"/>
                                              </w:divBdr>
                                            </w:div>
                                          </w:divsChild>
                                        </w:div>
                                        <w:div w:id="1968855981">
                                          <w:marLeft w:val="0"/>
                                          <w:marRight w:val="0"/>
                                          <w:marTop w:val="0"/>
                                          <w:marBottom w:val="0"/>
                                          <w:divBdr>
                                            <w:top w:val="dotted" w:sz="6" w:space="7" w:color="C0C0C0"/>
                                            <w:left w:val="none" w:sz="0" w:space="3" w:color="auto"/>
                                            <w:bottom w:val="none" w:sz="0" w:space="7" w:color="auto"/>
                                            <w:right w:val="none" w:sz="0" w:space="0" w:color="auto"/>
                                          </w:divBdr>
                                          <w:divsChild>
                                            <w:div w:id="99422428">
                                              <w:marLeft w:val="0"/>
                                              <w:marRight w:val="0"/>
                                              <w:marTop w:val="0"/>
                                              <w:marBottom w:val="0"/>
                                              <w:divBdr>
                                                <w:top w:val="none" w:sz="0" w:space="0" w:color="auto"/>
                                                <w:left w:val="none" w:sz="0" w:space="0" w:color="auto"/>
                                                <w:bottom w:val="none" w:sz="0" w:space="0" w:color="auto"/>
                                                <w:right w:val="none" w:sz="0" w:space="0" w:color="auto"/>
                                              </w:divBdr>
                                              <w:divsChild>
                                                <w:div w:id="174226928">
                                                  <w:marLeft w:val="0"/>
                                                  <w:marRight w:val="67"/>
                                                  <w:marTop w:val="0"/>
                                                  <w:marBottom w:val="67"/>
                                                  <w:divBdr>
                                                    <w:top w:val="none" w:sz="0" w:space="0" w:color="auto"/>
                                                    <w:left w:val="none" w:sz="0" w:space="0" w:color="auto"/>
                                                    <w:bottom w:val="none" w:sz="0" w:space="0" w:color="auto"/>
                                                    <w:right w:val="none" w:sz="0" w:space="0" w:color="auto"/>
                                                  </w:divBdr>
                                                </w:div>
                                              </w:divsChild>
                                            </w:div>
                                            <w:div w:id="1462848884">
                                              <w:marLeft w:val="0"/>
                                              <w:marRight w:val="0"/>
                                              <w:marTop w:val="0"/>
                                              <w:marBottom w:val="0"/>
                                              <w:divBdr>
                                                <w:top w:val="none" w:sz="0" w:space="0" w:color="auto"/>
                                                <w:left w:val="none" w:sz="0" w:space="0" w:color="auto"/>
                                                <w:bottom w:val="none" w:sz="0" w:space="0" w:color="auto"/>
                                                <w:right w:val="none" w:sz="0" w:space="0" w:color="auto"/>
                                              </w:divBdr>
                                            </w:div>
                                          </w:divsChild>
                                        </w:div>
                                        <w:div w:id="1556550200">
                                          <w:marLeft w:val="0"/>
                                          <w:marRight w:val="0"/>
                                          <w:marTop w:val="0"/>
                                          <w:marBottom w:val="0"/>
                                          <w:divBdr>
                                            <w:top w:val="dotted" w:sz="6" w:space="7" w:color="C0C0C0"/>
                                            <w:left w:val="none" w:sz="0" w:space="3" w:color="auto"/>
                                            <w:bottom w:val="none" w:sz="0" w:space="7" w:color="auto"/>
                                            <w:right w:val="none" w:sz="0" w:space="0" w:color="auto"/>
                                          </w:divBdr>
                                          <w:divsChild>
                                            <w:div w:id="1105616313">
                                              <w:marLeft w:val="0"/>
                                              <w:marRight w:val="0"/>
                                              <w:marTop w:val="0"/>
                                              <w:marBottom w:val="0"/>
                                              <w:divBdr>
                                                <w:top w:val="none" w:sz="0" w:space="0" w:color="auto"/>
                                                <w:left w:val="none" w:sz="0" w:space="0" w:color="auto"/>
                                                <w:bottom w:val="none" w:sz="0" w:space="0" w:color="auto"/>
                                                <w:right w:val="none" w:sz="0" w:space="0" w:color="auto"/>
                                              </w:divBdr>
                                              <w:divsChild>
                                                <w:div w:id="426389786">
                                                  <w:marLeft w:val="0"/>
                                                  <w:marRight w:val="67"/>
                                                  <w:marTop w:val="0"/>
                                                  <w:marBottom w:val="67"/>
                                                  <w:divBdr>
                                                    <w:top w:val="none" w:sz="0" w:space="0" w:color="auto"/>
                                                    <w:left w:val="none" w:sz="0" w:space="0" w:color="auto"/>
                                                    <w:bottom w:val="none" w:sz="0" w:space="0" w:color="auto"/>
                                                    <w:right w:val="none" w:sz="0" w:space="0" w:color="auto"/>
                                                  </w:divBdr>
                                                </w:div>
                                              </w:divsChild>
                                            </w:div>
                                            <w:div w:id="341662172">
                                              <w:marLeft w:val="0"/>
                                              <w:marRight w:val="0"/>
                                              <w:marTop w:val="0"/>
                                              <w:marBottom w:val="0"/>
                                              <w:divBdr>
                                                <w:top w:val="none" w:sz="0" w:space="0" w:color="auto"/>
                                                <w:left w:val="none" w:sz="0" w:space="0" w:color="auto"/>
                                                <w:bottom w:val="none" w:sz="0" w:space="0" w:color="auto"/>
                                                <w:right w:val="none" w:sz="0" w:space="0" w:color="auto"/>
                                              </w:divBdr>
                                            </w:div>
                                          </w:divsChild>
                                        </w:div>
                                        <w:div w:id="377121622">
                                          <w:marLeft w:val="0"/>
                                          <w:marRight w:val="0"/>
                                          <w:marTop w:val="0"/>
                                          <w:marBottom w:val="0"/>
                                          <w:divBdr>
                                            <w:top w:val="dotted" w:sz="6" w:space="7" w:color="C0C0C0"/>
                                            <w:left w:val="none" w:sz="0" w:space="3" w:color="auto"/>
                                            <w:bottom w:val="none" w:sz="0" w:space="7" w:color="auto"/>
                                            <w:right w:val="none" w:sz="0" w:space="0" w:color="auto"/>
                                          </w:divBdr>
                                          <w:divsChild>
                                            <w:div w:id="1853909313">
                                              <w:marLeft w:val="0"/>
                                              <w:marRight w:val="0"/>
                                              <w:marTop w:val="0"/>
                                              <w:marBottom w:val="0"/>
                                              <w:divBdr>
                                                <w:top w:val="none" w:sz="0" w:space="0" w:color="auto"/>
                                                <w:left w:val="none" w:sz="0" w:space="0" w:color="auto"/>
                                                <w:bottom w:val="none" w:sz="0" w:space="0" w:color="auto"/>
                                                <w:right w:val="none" w:sz="0" w:space="0" w:color="auto"/>
                                              </w:divBdr>
                                              <w:divsChild>
                                                <w:div w:id="161824708">
                                                  <w:marLeft w:val="0"/>
                                                  <w:marRight w:val="67"/>
                                                  <w:marTop w:val="0"/>
                                                  <w:marBottom w:val="67"/>
                                                  <w:divBdr>
                                                    <w:top w:val="none" w:sz="0" w:space="0" w:color="auto"/>
                                                    <w:left w:val="none" w:sz="0" w:space="0" w:color="auto"/>
                                                    <w:bottom w:val="none" w:sz="0" w:space="0" w:color="auto"/>
                                                    <w:right w:val="none" w:sz="0" w:space="0" w:color="auto"/>
                                                  </w:divBdr>
                                                </w:div>
                                              </w:divsChild>
                                            </w:div>
                                            <w:div w:id="100615350">
                                              <w:marLeft w:val="0"/>
                                              <w:marRight w:val="0"/>
                                              <w:marTop w:val="0"/>
                                              <w:marBottom w:val="0"/>
                                              <w:divBdr>
                                                <w:top w:val="none" w:sz="0" w:space="0" w:color="auto"/>
                                                <w:left w:val="none" w:sz="0" w:space="0" w:color="auto"/>
                                                <w:bottom w:val="none" w:sz="0" w:space="0" w:color="auto"/>
                                                <w:right w:val="none" w:sz="0" w:space="0" w:color="auto"/>
                                              </w:divBdr>
                                            </w:div>
                                          </w:divsChild>
                                        </w:div>
                                        <w:div w:id="1886023404">
                                          <w:marLeft w:val="0"/>
                                          <w:marRight w:val="0"/>
                                          <w:marTop w:val="0"/>
                                          <w:marBottom w:val="0"/>
                                          <w:divBdr>
                                            <w:top w:val="dotted" w:sz="6" w:space="7" w:color="C0C0C0"/>
                                            <w:left w:val="none" w:sz="0" w:space="3" w:color="auto"/>
                                            <w:bottom w:val="none" w:sz="0" w:space="7" w:color="auto"/>
                                            <w:right w:val="none" w:sz="0" w:space="0" w:color="auto"/>
                                          </w:divBdr>
                                          <w:divsChild>
                                            <w:div w:id="1308972538">
                                              <w:marLeft w:val="0"/>
                                              <w:marRight w:val="0"/>
                                              <w:marTop w:val="0"/>
                                              <w:marBottom w:val="0"/>
                                              <w:divBdr>
                                                <w:top w:val="none" w:sz="0" w:space="0" w:color="auto"/>
                                                <w:left w:val="none" w:sz="0" w:space="0" w:color="auto"/>
                                                <w:bottom w:val="none" w:sz="0" w:space="0" w:color="auto"/>
                                                <w:right w:val="none" w:sz="0" w:space="0" w:color="auto"/>
                                              </w:divBdr>
                                              <w:divsChild>
                                                <w:div w:id="1697805596">
                                                  <w:marLeft w:val="0"/>
                                                  <w:marRight w:val="67"/>
                                                  <w:marTop w:val="0"/>
                                                  <w:marBottom w:val="67"/>
                                                  <w:divBdr>
                                                    <w:top w:val="none" w:sz="0" w:space="0" w:color="auto"/>
                                                    <w:left w:val="none" w:sz="0" w:space="0" w:color="auto"/>
                                                    <w:bottom w:val="none" w:sz="0" w:space="0" w:color="auto"/>
                                                    <w:right w:val="none" w:sz="0" w:space="0" w:color="auto"/>
                                                  </w:divBdr>
                                                </w:div>
                                              </w:divsChild>
                                            </w:div>
                                            <w:div w:id="1811745038">
                                              <w:marLeft w:val="0"/>
                                              <w:marRight w:val="0"/>
                                              <w:marTop w:val="0"/>
                                              <w:marBottom w:val="0"/>
                                              <w:divBdr>
                                                <w:top w:val="none" w:sz="0" w:space="0" w:color="auto"/>
                                                <w:left w:val="none" w:sz="0" w:space="0" w:color="auto"/>
                                                <w:bottom w:val="none" w:sz="0" w:space="0" w:color="auto"/>
                                                <w:right w:val="none" w:sz="0" w:space="0" w:color="auto"/>
                                              </w:divBdr>
                                            </w:div>
                                          </w:divsChild>
                                        </w:div>
                                        <w:div w:id="433524296">
                                          <w:marLeft w:val="0"/>
                                          <w:marRight w:val="0"/>
                                          <w:marTop w:val="0"/>
                                          <w:marBottom w:val="0"/>
                                          <w:divBdr>
                                            <w:top w:val="dotted" w:sz="6" w:space="7" w:color="C0C0C0"/>
                                            <w:left w:val="none" w:sz="0" w:space="3" w:color="auto"/>
                                            <w:bottom w:val="none" w:sz="0" w:space="7" w:color="auto"/>
                                            <w:right w:val="none" w:sz="0" w:space="0" w:color="auto"/>
                                          </w:divBdr>
                                          <w:divsChild>
                                            <w:div w:id="847718737">
                                              <w:marLeft w:val="0"/>
                                              <w:marRight w:val="0"/>
                                              <w:marTop w:val="0"/>
                                              <w:marBottom w:val="0"/>
                                              <w:divBdr>
                                                <w:top w:val="none" w:sz="0" w:space="0" w:color="auto"/>
                                                <w:left w:val="none" w:sz="0" w:space="0" w:color="auto"/>
                                                <w:bottom w:val="none" w:sz="0" w:space="0" w:color="auto"/>
                                                <w:right w:val="none" w:sz="0" w:space="0" w:color="auto"/>
                                              </w:divBdr>
                                              <w:divsChild>
                                                <w:div w:id="1903442843">
                                                  <w:marLeft w:val="0"/>
                                                  <w:marRight w:val="67"/>
                                                  <w:marTop w:val="0"/>
                                                  <w:marBottom w:val="67"/>
                                                  <w:divBdr>
                                                    <w:top w:val="none" w:sz="0" w:space="0" w:color="auto"/>
                                                    <w:left w:val="none" w:sz="0" w:space="0" w:color="auto"/>
                                                    <w:bottom w:val="none" w:sz="0" w:space="0" w:color="auto"/>
                                                    <w:right w:val="none" w:sz="0" w:space="0" w:color="auto"/>
                                                  </w:divBdr>
                                                </w:div>
                                              </w:divsChild>
                                            </w:div>
                                            <w:div w:id="5481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833463">
          <w:marLeft w:val="0"/>
          <w:marRight w:val="0"/>
          <w:marTop w:val="0"/>
          <w:marBottom w:val="0"/>
          <w:divBdr>
            <w:top w:val="none" w:sz="0" w:space="0" w:color="auto"/>
            <w:left w:val="none" w:sz="0" w:space="0" w:color="auto"/>
            <w:bottom w:val="none" w:sz="0" w:space="0" w:color="auto"/>
            <w:right w:val="none" w:sz="0" w:space="0" w:color="auto"/>
          </w:divBdr>
          <w:divsChild>
            <w:div w:id="1322002301">
              <w:marLeft w:val="0"/>
              <w:marRight w:val="0"/>
              <w:marTop w:val="0"/>
              <w:marBottom w:val="0"/>
              <w:divBdr>
                <w:top w:val="none" w:sz="0" w:space="0" w:color="auto"/>
                <w:left w:val="none" w:sz="0" w:space="0" w:color="auto"/>
                <w:bottom w:val="none" w:sz="0" w:space="0" w:color="auto"/>
                <w:right w:val="none" w:sz="0" w:space="0" w:color="auto"/>
              </w:divBdr>
              <w:divsChild>
                <w:div w:id="1057435503">
                  <w:marLeft w:val="33"/>
                  <w:marRight w:val="33"/>
                  <w:marTop w:val="33"/>
                  <w:marBottom w:val="67"/>
                  <w:divBdr>
                    <w:top w:val="none" w:sz="0" w:space="0" w:color="auto"/>
                    <w:left w:val="none" w:sz="0" w:space="0" w:color="auto"/>
                    <w:bottom w:val="none" w:sz="0" w:space="0" w:color="auto"/>
                    <w:right w:val="none" w:sz="0" w:space="0" w:color="auto"/>
                  </w:divBdr>
                </w:div>
              </w:divsChild>
            </w:div>
          </w:divsChild>
        </w:div>
      </w:divsChild>
    </w:div>
    <w:div w:id="1536115536">
      <w:bodyDiv w:val="1"/>
      <w:marLeft w:val="0"/>
      <w:marRight w:val="0"/>
      <w:marTop w:val="0"/>
      <w:marBottom w:val="0"/>
      <w:divBdr>
        <w:top w:val="none" w:sz="0" w:space="0" w:color="auto"/>
        <w:left w:val="none" w:sz="0" w:space="0" w:color="auto"/>
        <w:bottom w:val="none" w:sz="0" w:space="0" w:color="auto"/>
        <w:right w:val="none" w:sz="0" w:space="0" w:color="auto"/>
      </w:divBdr>
      <w:divsChild>
        <w:div w:id="1956522276">
          <w:marLeft w:val="0"/>
          <w:marRight w:val="67"/>
          <w:marTop w:val="0"/>
          <w:marBottom w:val="6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keoverfitness.com/exercise-find/tag/112" TargetMode="External"/><Relationship Id="rId13" Type="http://schemas.openxmlformats.org/officeDocument/2006/relationships/hyperlink" Target="http://www.makeoverfitness.com/exercise-find/tag/127" TargetMode="External"/><Relationship Id="rId18" Type="http://schemas.openxmlformats.org/officeDocument/2006/relationships/hyperlink" Target="http://www.makeoverfitness.com/other-chest-exercises/7463-barbell-bench-press" TargetMode="External"/><Relationship Id="rId26" Type="http://schemas.openxmlformats.org/officeDocument/2006/relationships/hyperlink" Target="http://www.makeoverfitness.com/exercise-find/tag/112" TargetMode="External"/><Relationship Id="rId3" Type="http://schemas.openxmlformats.org/officeDocument/2006/relationships/webSettings" Target="webSettings.xml"/><Relationship Id="rId21" Type="http://schemas.openxmlformats.org/officeDocument/2006/relationships/hyperlink" Target="http://www.youtube.com/watch?v=EkwBOfyWqaw" TargetMode="External"/><Relationship Id="rId7" Type="http://schemas.openxmlformats.org/officeDocument/2006/relationships/image" Target="media/image2.gif"/><Relationship Id="rId12" Type="http://schemas.openxmlformats.org/officeDocument/2006/relationships/hyperlink" Target="http://www.makeoverfitness.com/exercise-find/tag/112" TargetMode="External"/><Relationship Id="rId17" Type="http://schemas.openxmlformats.org/officeDocument/2006/relationships/hyperlink" Target="http://www.makeoverfitness.com/exercise-find/tag/127" TargetMode="External"/><Relationship Id="rId25" Type="http://schemas.openxmlformats.org/officeDocument/2006/relationships/image" Target="media/image6.gif"/><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makeoverfitness.com/exercise-find/tag/112" TargetMode="External"/><Relationship Id="rId20" Type="http://schemas.openxmlformats.org/officeDocument/2006/relationships/hyperlink" Target="http://www.youtube.com/watch?v=whitHNSryjs" TargetMode="External"/><Relationship Id="rId29" Type="http://schemas.openxmlformats.org/officeDocument/2006/relationships/image" Target="media/image7.gif"/><Relationship Id="rId1" Type="http://schemas.openxmlformats.org/officeDocument/2006/relationships/styles" Target="styles.xml"/><Relationship Id="rId6" Type="http://schemas.openxmlformats.org/officeDocument/2006/relationships/hyperlink" Target="http://www.makeoverfitness.com/upper-chest-exercises/7465-incline-dumbbell-press" TargetMode="External"/><Relationship Id="rId11" Type="http://schemas.openxmlformats.org/officeDocument/2006/relationships/image" Target="media/image3.gif"/><Relationship Id="rId24" Type="http://schemas.openxmlformats.org/officeDocument/2006/relationships/hyperlink" Target="http://www.makeoverfitness.com/other-chest-exercises/5638-bench-press" TargetMode="External"/><Relationship Id="rId32"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4.gif"/><Relationship Id="rId23" Type="http://schemas.openxmlformats.org/officeDocument/2006/relationships/hyperlink" Target="http://www.makeoverfitness.com/exercise-find/tag/124" TargetMode="External"/><Relationship Id="rId28" Type="http://schemas.openxmlformats.org/officeDocument/2006/relationships/hyperlink" Target="http://www.makeoverfitness.com/lower-chest-exercise/5788-decline-bench-press-1" TargetMode="External"/><Relationship Id="rId10" Type="http://schemas.openxmlformats.org/officeDocument/2006/relationships/hyperlink" Target="http://www.makeoverfitness.com/outer-chest/7466-flat-dumbbell-fly" TargetMode="External"/><Relationship Id="rId19" Type="http://schemas.openxmlformats.org/officeDocument/2006/relationships/image" Target="media/image5.gif"/><Relationship Id="rId31" Type="http://schemas.openxmlformats.org/officeDocument/2006/relationships/hyperlink" Target="http://www.makeoverfitness.com/exercise-find/tag/124" TargetMode="External"/><Relationship Id="rId4" Type="http://schemas.openxmlformats.org/officeDocument/2006/relationships/hyperlink" Target="http://www.makeoverfitness.com/other-chest-exercises/7467-push-ups" TargetMode="External"/><Relationship Id="rId9" Type="http://schemas.openxmlformats.org/officeDocument/2006/relationships/hyperlink" Target="http://www.makeoverfitness.com/exercise-find/tag/127" TargetMode="External"/><Relationship Id="rId14" Type="http://schemas.openxmlformats.org/officeDocument/2006/relationships/hyperlink" Target="http://www.makeoverfitness.com/upper-chest-exercises/7464-dumbbell-pullovers" TargetMode="External"/><Relationship Id="rId22" Type="http://schemas.openxmlformats.org/officeDocument/2006/relationships/hyperlink" Target="http://www.makeoverfitness.com/exercise-find/tag/112" TargetMode="External"/><Relationship Id="rId27" Type="http://schemas.openxmlformats.org/officeDocument/2006/relationships/hyperlink" Target="http://www.makeoverfitness.com/exercise-find/tag/127" TargetMode="External"/><Relationship Id="rId30" Type="http://schemas.openxmlformats.org/officeDocument/2006/relationships/hyperlink" Target="http://www.makeoverfitness.com/exercise-find/tag/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Dilawar Khan</dc:creator>
  <cp:keywords/>
  <dc:description/>
  <cp:lastModifiedBy>Dilawar Khan</cp:lastModifiedBy>
  <cp:revision>3</cp:revision>
  <dcterms:created xsi:type="dcterms:W3CDTF">2018-01-04T08:19:00Z</dcterms:created>
  <dcterms:modified xsi:type="dcterms:W3CDTF">2018-01-05T20:01:00Z</dcterms:modified>
</cp:coreProperties>
</file>